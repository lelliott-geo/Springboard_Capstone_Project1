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136B" w14:textId="7DD7213E" w:rsidR="00330B8D" w:rsidRDefault="005778E1" w:rsidP="00DF6CBE">
      <w:pPr>
        <w:rPr>
          <w:b/>
        </w:rPr>
      </w:pPr>
      <w:r w:rsidRPr="005778E1">
        <w:rPr>
          <w:b/>
          <w:color w:val="000000" w:themeColor="text1"/>
        </w:rPr>
        <w:t>What kind of</w:t>
      </w:r>
      <w:ins w:id="0" w:author="LAURA ELLIOTT" w:date="2020-03-24T12:51:00Z">
        <w:r w:rsidR="00A04630" w:rsidRPr="005778E1">
          <w:rPr>
            <w:b/>
            <w:color w:val="000000" w:themeColor="text1"/>
          </w:rPr>
          <w:t xml:space="preserve"> </w:t>
        </w:r>
      </w:ins>
      <w:r w:rsidR="00434BE7">
        <w:rPr>
          <w:b/>
        </w:rPr>
        <w:t>cleaning steps did you perform?</w:t>
      </w:r>
    </w:p>
    <w:p w14:paraId="41233F8F" w14:textId="004A2A7E" w:rsidR="005E25A2" w:rsidRDefault="005E25A2" w:rsidP="00DF6CBE">
      <w:pPr>
        <w:rPr>
          <w:b/>
        </w:rPr>
      </w:pPr>
    </w:p>
    <w:p w14:paraId="20AB4A62" w14:textId="77777777" w:rsidR="005E25A2" w:rsidRDefault="005E25A2" w:rsidP="005E25A2">
      <w:pPr>
        <w:pStyle w:val="Heading2"/>
        <w:spacing w:before="40" w:after="0"/>
        <w:jc w:val="both"/>
      </w:pPr>
      <w:r>
        <w:rPr>
          <w:rFonts w:ascii="Calibri" w:hAnsi="Calibri" w:cs="Calibri"/>
          <w:color w:val="2F5496"/>
          <w:sz w:val="26"/>
          <w:szCs w:val="26"/>
        </w:rPr>
        <w:t xml:space="preserve">Reading data into Pandas </w:t>
      </w:r>
      <w:proofErr w:type="spellStart"/>
      <w:r>
        <w:rPr>
          <w:rFonts w:ascii="Calibri" w:hAnsi="Calibri" w:cs="Calibri"/>
          <w:color w:val="2F5496"/>
          <w:sz w:val="26"/>
          <w:szCs w:val="26"/>
        </w:rPr>
        <w:t>DataFrames</w:t>
      </w:r>
      <w:proofErr w:type="spellEnd"/>
    </w:p>
    <w:p w14:paraId="66514BD2" w14:textId="77777777" w:rsidR="005E25A2" w:rsidRDefault="005E25A2" w:rsidP="005E25A2">
      <w:pPr>
        <w:pStyle w:val="NormalWeb"/>
        <w:spacing w:before="0" w:beforeAutospacing="0" w:after="0" w:afterAutospacing="0"/>
        <w:jc w:val="both"/>
      </w:pPr>
      <w:r>
        <w:rPr>
          <w:rFonts w:ascii="Calibri" w:hAnsi="Calibri" w:cs="Calibri"/>
          <w:color w:val="000000"/>
        </w:rPr>
        <w:t xml:space="preserve">With all but a few exceptions, the production report files were formatted and named similarly, so the glob module of python could be used for batch loading.  The 22 separate files were then appended together into one large pandas </w:t>
      </w:r>
      <w:proofErr w:type="spellStart"/>
      <w:r>
        <w:rPr>
          <w:rFonts w:ascii="Calibri" w:hAnsi="Calibri" w:cs="Calibri"/>
          <w:color w:val="000000"/>
        </w:rPr>
        <w:t>dataframe</w:t>
      </w:r>
      <w:proofErr w:type="spellEnd"/>
      <w:r>
        <w:rPr>
          <w:rFonts w:ascii="Calibri" w:hAnsi="Calibri" w:cs="Calibri"/>
          <w:color w:val="000000"/>
        </w:rPr>
        <w:t xml:space="preserve">, and a separate list was loaded to define the column labels.  The resulting </w:t>
      </w:r>
      <w:proofErr w:type="spellStart"/>
      <w:r>
        <w:rPr>
          <w:rFonts w:ascii="Calibri" w:hAnsi="Calibri" w:cs="Calibri"/>
          <w:color w:val="000000"/>
        </w:rPr>
        <w:t>dataframe</w:t>
      </w:r>
      <w:proofErr w:type="spellEnd"/>
      <w:r>
        <w:rPr>
          <w:rFonts w:ascii="Calibri" w:hAnsi="Calibri" w:cs="Calibri"/>
          <w:color w:val="000000"/>
        </w:rPr>
        <w:t xml:space="preserve"> (</w:t>
      </w:r>
      <w:proofErr w:type="spellStart"/>
      <w:r>
        <w:rPr>
          <w:rFonts w:ascii="Calibri" w:hAnsi="Calibri" w:cs="Calibri"/>
          <w:color w:val="000000"/>
        </w:rPr>
        <w:t>allproddf</w:t>
      </w:r>
      <w:proofErr w:type="spellEnd"/>
      <w:r>
        <w:rPr>
          <w:rFonts w:ascii="Calibri" w:hAnsi="Calibri" w:cs="Calibri"/>
          <w:color w:val="000000"/>
        </w:rPr>
        <w:t xml:space="preserve">) consists of 12,922,083 rows and has a file size of over 3.2 </w:t>
      </w:r>
      <w:proofErr w:type="spellStart"/>
      <w:r>
        <w:rPr>
          <w:rFonts w:ascii="Calibri" w:hAnsi="Calibri" w:cs="Calibri"/>
          <w:color w:val="000000"/>
        </w:rPr>
        <w:t>GBytes</w:t>
      </w:r>
      <w:proofErr w:type="spellEnd"/>
    </w:p>
    <w:p w14:paraId="57D6964C" w14:textId="77777777" w:rsidR="005E25A2" w:rsidRDefault="005E25A2" w:rsidP="005E25A2"/>
    <w:p w14:paraId="5E50C7BC"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 shapefile datasets and the area of interest polygon were then loaded using the </w:t>
      </w:r>
      <w:proofErr w:type="spellStart"/>
      <w:r>
        <w:rPr>
          <w:rFonts w:ascii="Calibri" w:hAnsi="Calibri" w:cs="Calibri"/>
          <w:color w:val="000000"/>
        </w:rPr>
        <w:t>geopandas</w:t>
      </w:r>
      <w:proofErr w:type="spellEnd"/>
      <w:r>
        <w:rPr>
          <w:rFonts w:ascii="Calibri" w:hAnsi="Calibri" w:cs="Calibri"/>
          <w:color w:val="000000"/>
        </w:rPr>
        <w:t xml:space="preserve"> module to create geo-</w:t>
      </w:r>
      <w:proofErr w:type="spellStart"/>
      <w:r>
        <w:rPr>
          <w:rFonts w:ascii="Calibri" w:hAnsi="Calibri" w:cs="Calibri"/>
          <w:color w:val="000000"/>
        </w:rPr>
        <w:t>dataframes</w:t>
      </w:r>
      <w:proofErr w:type="spellEnd"/>
      <w:r>
        <w:rPr>
          <w:rFonts w:ascii="Calibri" w:hAnsi="Calibri" w:cs="Calibri"/>
          <w:color w:val="000000"/>
        </w:rPr>
        <w:t xml:space="preserve">.  Each of the three </w:t>
      </w:r>
      <w:proofErr w:type="spellStart"/>
      <w:r>
        <w:rPr>
          <w:rFonts w:ascii="Calibri" w:hAnsi="Calibri" w:cs="Calibri"/>
          <w:color w:val="000000"/>
        </w:rPr>
        <w:t>geodataframes</w:t>
      </w:r>
      <w:proofErr w:type="spellEnd"/>
      <w:r>
        <w:rPr>
          <w:rFonts w:ascii="Calibri" w:hAnsi="Calibri" w:cs="Calibri"/>
          <w:color w:val="000000"/>
        </w:rPr>
        <w:t xml:space="preserve"> were clipped to the area of interest.  The procedure for performing this step was to first iterate through the x, y coordinates (geometry) of each well in the </w:t>
      </w:r>
      <w:proofErr w:type="spellStart"/>
      <w:r>
        <w:rPr>
          <w:rFonts w:ascii="Calibri" w:hAnsi="Calibri" w:cs="Calibri"/>
          <w:color w:val="000000"/>
        </w:rPr>
        <w:t>geodataframe</w:t>
      </w:r>
      <w:proofErr w:type="spellEnd"/>
      <w:r>
        <w:rPr>
          <w:rFonts w:ascii="Calibri" w:hAnsi="Calibri" w:cs="Calibri"/>
          <w:color w:val="000000"/>
        </w:rPr>
        <w:t xml:space="preserve"> and if those coordinates fell within the area of interest polygon, it was added to a shortlisted API well list.  The shortlisted API well list was then used to filter to only those wells contained in the </w:t>
      </w:r>
      <w:proofErr w:type="spellStart"/>
      <w:r>
        <w:rPr>
          <w:rFonts w:ascii="Calibri" w:hAnsi="Calibri" w:cs="Calibri"/>
          <w:color w:val="000000"/>
        </w:rPr>
        <w:t>geodataframe</w:t>
      </w:r>
      <w:proofErr w:type="spellEnd"/>
      <w:r>
        <w:rPr>
          <w:rFonts w:ascii="Calibri" w:hAnsi="Calibri" w:cs="Calibri"/>
          <w:color w:val="000000"/>
        </w:rPr>
        <w:t xml:space="preserve"> and to create a new </w:t>
      </w:r>
      <w:proofErr w:type="spellStart"/>
      <w:r>
        <w:rPr>
          <w:rFonts w:ascii="Calibri" w:hAnsi="Calibri" w:cs="Calibri"/>
          <w:color w:val="000000"/>
        </w:rPr>
        <w:t>dataframe</w:t>
      </w:r>
      <w:proofErr w:type="spellEnd"/>
      <w:r>
        <w:rPr>
          <w:rFonts w:ascii="Calibri" w:hAnsi="Calibri" w:cs="Calibri"/>
          <w:color w:val="000000"/>
        </w:rPr>
        <w:t xml:space="preserve"> that is filtered to the area of interest.  These three new filtered </w:t>
      </w:r>
      <w:proofErr w:type="spellStart"/>
      <w:r>
        <w:rPr>
          <w:rFonts w:ascii="Calibri" w:hAnsi="Calibri" w:cs="Calibri"/>
          <w:color w:val="000000"/>
        </w:rPr>
        <w:t>geodataframes</w:t>
      </w:r>
      <w:proofErr w:type="spellEnd"/>
      <w:r>
        <w:rPr>
          <w:rFonts w:ascii="Calibri" w:hAnsi="Calibri" w:cs="Calibri"/>
          <w:color w:val="000000"/>
        </w:rPr>
        <w:t xml:space="preserve"> were also written out to new filtered shapefiles for later merging with the production information.  The WELL.SHP file resulted in the </w:t>
      </w:r>
      <w:proofErr w:type="spellStart"/>
      <w:r>
        <w:rPr>
          <w:rFonts w:ascii="Calibri" w:hAnsi="Calibri" w:cs="Calibri"/>
          <w:color w:val="000000"/>
        </w:rPr>
        <w:t>gdf_surf_aoi</w:t>
      </w:r>
      <w:proofErr w:type="spellEnd"/>
      <w:r>
        <w:rPr>
          <w:rFonts w:ascii="Calibri" w:hAnsi="Calibri" w:cs="Calibri"/>
          <w:color w:val="000000"/>
        </w:rPr>
        <w:t xml:space="preserve"> </w:t>
      </w:r>
      <w:proofErr w:type="spellStart"/>
      <w:r>
        <w:rPr>
          <w:rFonts w:ascii="Calibri" w:hAnsi="Calibri" w:cs="Calibri"/>
          <w:color w:val="000000"/>
        </w:rPr>
        <w:t>dataframe</w:t>
      </w:r>
      <w:proofErr w:type="spellEnd"/>
      <w:r>
        <w:rPr>
          <w:rFonts w:ascii="Calibri" w:hAnsi="Calibri" w:cs="Calibri"/>
          <w:color w:val="000000"/>
        </w:rPr>
        <w:t xml:space="preserve">.  The DIRECTIONAL_BOTTOMHOLE_LOCATIONS.SHP file resulted in the </w:t>
      </w:r>
      <w:proofErr w:type="spellStart"/>
      <w:r>
        <w:rPr>
          <w:rFonts w:ascii="Calibri" w:hAnsi="Calibri" w:cs="Calibri"/>
          <w:color w:val="000000"/>
        </w:rPr>
        <w:t>gdf_bh_aoi</w:t>
      </w:r>
      <w:proofErr w:type="spellEnd"/>
      <w:r>
        <w:rPr>
          <w:rFonts w:ascii="Calibri" w:hAnsi="Calibri" w:cs="Calibri"/>
          <w:color w:val="000000"/>
        </w:rPr>
        <w:t xml:space="preserve"> </w:t>
      </w:r>
      <w:proofErr w:type="spellStart"/>
      <w:r>
        <w:rPr>
          <w:rFonts w:ascii="Calibri" w:hAnsi="Calibri" w:cs="Calibri"/>
          <w:color w:val="000000"/>
        </w:rPr>
        <w:t>dataframe</w:t>
      </w:r>
      <w:proofErr w:type="spellEnd"/>
      <w:r>
        <w:rPr>
          <w:rFonts w:ascii="Calibri" w:hAnsi="Calibri" w:cs="Calibri"/>
          <w:color w:val="000000"/>
        </w:rPr>
        <w:t xml:space="preserve">.  And finally the DIRECTIONAL_LINES.SHP file resulted in the </w:t>
      </w:r>
      <w:proofErr w:type="spellStart"/>
      <w:r>
        <w:rPr>
          <w:rFonts w:ascii="Calibri" w:hAnsi="Calibri" w:cs="Calibri"/>
          <w:color w:val="000000"/>
        </w:rPr>
        <w:t>gdf_dirlines</w:t>
      </w:r>
      <w:proofErr w:type="spellEnd"/>
      <w:r>
        <w:rPr>
          <w:rFonts w:ascii="Calibri" w:hAnsi="Calibri" w:cs="Calibri"/>
          <w:color w:val="000000"/>
        </w:rPr>
        <w:t xml:space="preserve"> </w:t>
      </w:r>
      <w:proofErr w:type="spellStart"/>
      <w:r>
        <w:rPr>
          <w:rFonts w:ascii="Calibri" w:hAnsi="Calibri" w:cs="Calibri"/>
          <w:color w:val="000000"/>
        </w:rPr>
        <w:t>dataframe</w:t>
      </w:r>
      <w:proofErr w:type="spellEnd"/>
      <w:r>
        <w:rPr>
          <w:rFonts w:ascii="Calibri" w:hAnsi="Calibri" w:cs="Calibri"/>
          <w:color w:val="000000"/>
        </w:rPr>
        <w:t>.</w:t>
      </w:r>
    </w:p>
    <w:p w14:paraId="5C0B673D" w14:textId="77777777" w:rsidR="005E25A2" w:rsidRDefault="005E25A2" w:rsidP="005E25A2"/>
    <w:p w14:paraId="3C84773C" w14:textId="77777777" w:rsidR="005E25A2" w:rsidRDefault="005E25A2" w:rsidP="005E25A2">
      <w:pPr>
        <w:pStyle w:val="Heading2"/>
        <w:spacing w:before="40" w:after="0"/>
        <w:jc w:val="both"/>
      </w:pPr>
      <w:r>
        <w:rPr>
          <w:rFonts w:ascii="Calibri" w:hAnsi="Calibri" w:cs="Calibri"/>
          <w:color w:val="2F5496"/>
          <w:sz w:val="26"/>
          <w:szCs w:val="26"/>
        </w:rPr>
        <w:t>Consistent API Formatting</w:t>
      </w:r>
    </w:p>
    <w:p w14:paraId="40DF1E1A" w14:textId="77777777" w:rsidR="005E25A2" w:rsidRDefault="005E25A2" w:rsidP="005E25A2">
      <w:pPr>
        <w:pStyle w:val="NormalWeb"/>
        <w:spacing w:before="0" w:beforeAutospacing="0" w:after="0" w:afterAutospacing="0"/>
        <w:jc w:val="both"/>
      </w:pPr>
      <w:r>
        <w:rPr>
          <w:rFonts w:ascii="Calibri" w:hAnsi="Calibri" w:cs="Calibri"/>
          <w:color w:val="000000"/>
        </w:rPr>
        <w:t>The API number is the unique well identifier and a key attribute shared between datasets.  However, the format of the attribute varied between the datasets, so reformatting was required.  For example, the API was parsed into separate attributes of ‘</w:t>
      </w:r>
      <w:proofErr w:type="spellStart"/>
      <w:r>
        <w:rPr>
          <w:rFonts w:ascii="Calibri" w:hAnsi="Calibri" w:cs="Calibri"/>
          <w:color w:val="000000"/>
        </w:rPr>
        <w:t>api_county_code</w:t>
      </w:r>
      <w:proofErr w:type="spellEnd"/>
      <w:r>
        <w:rPr>
          <w:rFonts w:ascii="Calibri" w:hAnsi="Calibri" w:cs="Calibri"/>
          <w:color w:val="000000"/>
        </w:rPr>
        <w:t>’, ‘</w:t>
      </w:r>
      <w:proofErr w:type="spellStart"/>
      <w:r>
        <w:rPr>
          <w:rFonts w:ascii="Calibri" w:hAnsi="Calibri" w:cs="Calibri"/>
          <w:color w:val="000000"/>
        </w:rPr>
        <w:t>api_seq_num</w:t>
      </w:r>
      <w:proofErr w:type="spellEnd"/>
      <w:r>
        <w:rPr>
          <w:rFonts w:ascii="Calibri" w:hAnsi="Calibri" w:cs="Calibri"/>
          <w:color w:val="000000"/>
        </w:rPr>
        <w:t>’, and ‘</w:t>
      </w:r>
      <w:proofErr w:type="spellStart"/>
      <w:r>
        <w:rPr>
          <w:rFonts w:ascii="Calibri" w:hAnsi="Calibri" w:cs="Calibri"/>
          <w:color w:val="000000"/>
        </w:rPr>
        <w:t>sidetrack_num</w:t>
      </w:r>
      <w:proofErr w:type="spellEnd"/>
      <w:r>
        <w:rPr>
          <w:rFonts w:ascii="Calibri" w:hAnsi="Calibri" w:cs="Calibri"/>
          <w:color w:val="000000"/>
        </w:rPr>
        <w:t xml:space="preserve">’ in the production dataset and these attributes were defined as integers.  In the shapefiles, the API was an object and padded with leading zeros instead.  In the WELLS shapefile, the value was limited to 8 digits, while the other shapefiles included two additional digits (sidetrack number) appended on the end.  The API attribute was converted to integers with the leading zeros in the county code removed to match the production </w:t>
      </w:r>
      <w:proofErr w:type="spellStart"/>
      <w:r>
        <w:rPr>
          <w:rFonts w:ascii="Calibri" w:hAnsi="Calibri" w:cs="Calibri"/>
          <w:color w:val="000000"/>
        </w:rPr>
        <w:t>dataframe</w:t>
      </w:r>
      <w:proofErr w:type="spellEnd"/>
      <w:r>
        <w:rPr>
          <w:rFonts w:ascii="Calibri" w:hAnsi="Calibri" w:cs="Calibri"/>
          <w:color w:val="000000"/>
        </w:rPr>
        <w:t xml:space="preserve">.  The 8 digit API in the WELLS shapefile was renamed to API8 , and two API attributes were created in the production </w:t>
      </w:r>
      <w:proofErr w:type="spellStart"/>
      <w:r>
        <w:rPr>
          <w:rFonts w:ascii="Calibri" w:hAnsi="Calibri" w:cs="Calibri"/>
          <w:color w:val="000000"/>
        </w:rPr>
        <w:t>dataframe</w:t>
      </w:r>
      <w:proofErr w:type="spellEnd"/>
      <w:r>
        <w:rPr>
          <w:rFonts w:ascii="Calibri" w:hAnsi="Calibri" w:cs="Calibri"/>
          <w:color w:val="000000"/>
        </w:rPr>
        <w:t>, an API column and an API8 column.  </w:t>
      </w:r>
    </w:p>
    <w:p w14:paraId="4A929519" w14:textId="77777777" w:rsidR="005E25A2" w:rsidRDefault="005E25A2" w:rsidP="005E25A2"/>
    <w:p w14:paraId="746ECF1F" w14:textId="77777777" w:rsidR="005E25A2" w:rsidRDefault="005E25A2" w:rsidP="005E25A2">
      <w:pPr>
        <w:pStyle w:val="Heading2"/>
        <w:spacing w:before="40" w:after="0"/>
        <w:jc w:val="both"/>
      </w:pPr>
      <w:r>
        <w:rPr>
          <w:rFonts w:ascii="Calibri" w:hAnsi="Calibri" w:cs="Calibri"/>
          <w:color w:val="2F5496"/>
          <w:sz w:val="26"/>
          <w:szCs w:val="26"/>
        </w:rPr>
        <w:t>Production Data Redundancy</w:t>
      </w:r>
    </w:p>
    <w:p w14:paraId="5A0CDFCE"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There was some redundancy between the separate yearly production reports which resulted in duplicate rows for the same API and date, once merged.  These were removed by </w:t>
      </w:r>
      <w:proofErr w:type="spellStart"/>
      <w:r>
        <w:rPr>
          <w:rFonts w:ascii="Calibri" w:hAnsi="Calibri" w:cs="Calibri"/>
          <w:color w:val="000000"/>
        </w:rPr>
        <w:t>subsetting</w:t>
      </w:r>
      <w:proofErr w:type="spellEnd"/>
      <w:r>
        <w:rPr>
          <w:rFonts w:ascii="Calibri" w:hAnsi="Calibri" w:cs="Calibri"/>
          <w:color w:val="000000"/>
        </w:rPr>
        <w:t xml:space="preserve"> on the date, API, and </w:t>
      </w:r>
      <w:proofErr w:type="spellStart"/>
      <w:r>
        <w:rPr>
          <w:rFonts w:ascii="Calibri" w:hAnsi="Calibri" w:cs="Calibri"/>
          <w:color w:val="000000"/>
        </w:rPr>
        <w:t>formation_code</w:t>
      </w:r>
      <w:proofErr w:type="spellEnd"/>
      <w:r>
        <w:rPr>
          <w:rFonts w:ascii="Calibri" w:hAnsi="Calibri" w:cs="Calibri"/>
          <w:color w:val="000000"/>
        </w:rPr>
        <w:t xml:space="preserve"> attributes and dropping the duplicates. The last row was kept with the assumption that the earlier records appended to the file first would be </w:t>
      </w:r>
      <w:proofErr w:type="spellStart"/>
      <w:r>
        <w:rPr>
          <w:rFonts w:ascii="Calibri" w:hAnsi="Calibri" w:cs="Calibri"/>
          <w:color w:val="000000"/>
        </w:rPr>
        <w:t>superceded</w:t>
      </w:r>
      <w:proofErr w:type="spellEnd"/>
      <w:r>
        <w:rPr>
          <w:rFonts w:ascii="Calibri" w:hAnsi="Calibri" w:cs="Calibri"/>
          <w:color w:val="000000"/>
        </w:rPr>
        <w:t xml:space="preserve"> by corrected information from a later date.  This brought the resulting dataset down to 11,910,725 rows.  </w:t>
      </w:r>
    </w:p>
    <w:p w14:paraId="3AF2D24E" w14:textId="77777777" w:rsidR="005E25A2" w:rsidRDefault="005E25A2" w:rsidP="005E25A2"/>
    <w:p w14:paraId="107AC677" w14:textId="77777777" w:rsidR="005E25A2" w:rsidRDefault="005E25A2" w:rsidP="005E25A2">
      <w:pPr>
        <w:pStyle w:val="Heading2"/>
        <w:spacing w:before="40" w:after="0"/>
      </w:pPr>
      <w:r>
        <w:rPr>
          <w:rFonts w:ascii="Calibri" w:hAnsi="Calibri" w:cs="Calibri"/>
          <w:color w:val="2F5496"/>
          <w:sz w:val="26"/>
          <w:szCs w:val="26"/>
        </w:rPr>
        <w:lastRenderedPageBreak/>
        <w:t>Handling Datetime </w:t>
      </w:r>
    </w:p>
    <w:p w14:paraId="511C8BAF" w14:textId="77777777" w:rsidR="005E25A2" w:rsidRDefault="005E25A2" w:rsidP="005E25A2">
      <w:pPr>
        <w:pStyle w:val="NormalWeb"/>
        <w:spacing w:before="0" w:beforeAutospacing="0" w:after="0" w:afterAutospacing="0"/>
        <w:jc w:val="both"/>
      </w:pPr>
      <w:r>
        <w:rPr>
          <w:rFonts w:ascii="Calibri" w:hAnsi="Calibri" w:cs="Calibri"/>
          <w:color w:val="000000"/>
        </w:rPr>
        <w:t xml:space="preserve">Separate month and year attributes in the production dataset needed to be converted to a datetime series. These separate attributes were converted to strings and the month attribute was padded with a leading zero.  Initial qc of the month column indicated one row with an erroneous month value of ‘0’, which was preventing the conversion to a datetime series from completing successfully.  This row (116971) was for a well outside the study area boundary, so was dropped..  Then the ‘Date’ attribute could be successfully created to a datetime series and the </w:t>
      </w:r>
      <w:proofErr w:type="spellStart"/>
      <w:r>
        <w:rPr>
          <w:rFonts w:ascii="Calibri" w:hAnsi="Calibri" w:cs="Calibri"/>
          <w:color w:val="000000"/>
        </w:rPr>
        <w:t>dataframe</w:t>
      </w:r>
      <w:proofErr w:type="spellEnd"/>
      <w:r>
        <w:rPr>
          <w:rFonts w:ascii="Calibri" w:hAnsi="Calibri" w:cs="Calibri"/>
          <w:color w:val="000000"/>
        </w:rPr>
        <w:t xml:space="preserve"> indexed using this series. </w:t>
      </w:r>
      <w:r>
        <w:rPr>
          <w:rFonts w:ascii="Calibri" w:hAnsi="Calibri" w:cs="Calibri"/>
          <w:color w:val="FF0000"/>
        </w:rPr>
        <w:t>End-month???</w:t>
      </w:r>
    </w:p>
    <w:p w14:paraId="4F27AB37" w14:textId="77777777" w:rsidR="005E25A2" w:rsidRDefault="005E25A2" w:rsidP="005E25A2"/>
    <w:p w14:paraId="3FE03360"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 </w:t>
      </w:r>
      <w:proofErr w:type="spellStart"/>
      <w:r>
        <w:rPr>
          <w:rFonts w:ascii="Calibri" w:hAnsi="Calibri" w:cs="Calibri"/>
          <w:color w:val="000000"/>
        </w:rPr>
        <w:t>Stat_Date</w:t>
      </w:r>
      <w:proofErr w:type="spellEnd"/>
      <w:r>
        <w:rPr>
          <w:rFonts w:ascii="Calibri" w:hAnsi="Calibri" w:cs="Calibri"/>
          <w:color w:val="000000"/>
        </w:rPr>
        <w:t xml:space="preserve"> and </w:t>
      </w:r>
      <w:proofErr w:type="spellStart"/>
      <w:r>
        <w:rPr>
          <w:rFonts w:ascii="Calibri" w:hAnsi="Calibri" w:cs="Calibri"/>
          <w:color w:val="000000"/>
        </w:rPr>
        <w:t>Spud_Date</w:t>
      </w:r>
      <w:proofErr w:type="spellEnd"/>
      <w:r>
        <w:rPr>
          <w:rFonts w:ascii="Calibri" w:hAnsi="Calibri" w:cs="Calibri"/>
          <w:color w:val="000000"/>
        </w:rPr>
        <w:t xml:space="preserve"> attributes in the WELLs shapefile also needed conversion to datetime.  The replacement of some erroneous </w:t>
      </w:r>
      <w:proofErr w:type="spellStart"/>
      <w:r>
        <w:rPr>
          <w:rFonts w:ascii="Calibri" w:hAnsi="Calibri" w:cs="Calibri"/>
          <w:color w:val="000000"/>
        </w:rPr>
        <w:t>Stat_Date</w:t>
      </w:r>
      <w:proofErr w:type="spellEnd"/>
      <w:r>
        <w:rPr>
          <w:rFonts w:ascii="Calibri" w:hAnsi="Calibri" w:cs="Calibri"/>
          <w:color w:val="000000"/>
        </w:rPr>
        <w:t xml:space="preserve"> values of ‘3019-12-19’ had to be corrected to ‘2019-12-19  before this conversion was successful.</w:t>
      </w:r>
    </w:p>
    <w:p w14:paraId="171FADEA" w14:textId="77777777" w:rsidR="005E25A2" w:rsidRDefault="005E25A2" w:rsidP="005E25A2"/>
    <w:p w14:paraId="355F9ACA" w14:textId="77777777" w:rsidR="005E25A2" w:rsidRDefault="005E25A2" w:rsidP="005E25A2">
      <w:pPr>
        <w:pStyle w:val="NormalWeb"/>
        <w:spacing w:before="0" w:beforeAutospacing="0" w:after="0" w:afterAutospacing="0"/>
        <w:jc w:val="both"/>
      </w:pPr>
      <w:r>
        <w:rPr>
          <w:rFonts w:ascii="Calibri" w:hAnsi="Calibri" w:cs="Calibri"/>
          <w:color w:val="000000"/>
        </w:rPr>
        <w:t xml:space="preserve">In addition the </w:t>
      </w:r>
      <w:proofErr w:type="spellStart"/>
      <w:r>
        <w:rPr>
          <w:rFonts w:ascii="Calibri" w:hAnsi="Calibri" w:cs="Calibri"/>
          <w:color w:val="000000"/>
        </w:rPr>
        <w:t>prod_days</w:t>
      </w:r>
      <w:proofErr w:type="spellEnd"/>
      <w:r>
        <w:rPr>
          <w:rFonts w:ascii="Calibri" w:hAnsi="Calibri" w:cs="Calibri"/>
          <w:color w:val="000000"/>
        </w:rPr>
        <w:t xml:space="preserve"> attribute was converted to a </w:t>
      </w:r>
      <w:proofErr w:type="spellStart"/>
      <w:r>
        <w:rPr>
          <w:rFonts w:ascii="Calibri" w:hAnsi="Calibri" w:cs="Calibri"/>
          <w:color w:val="000000"/>
        </w:rPr>
        <w:t>timedelta</w:t>
      </w:r>
      <w:proofErr w:type="spellEnd"/>
      <w:r>
        <w:rPr>
          <w:rFonts w:ascii="Calibri" w:hAnsi="Calibri" w:cs="Calibri"/>
          <w:color w:val="000000"/>
        </w:rPr>
        <w:t xml:space="preserve"> </w:t>
      </w:r>
      <w:proofErr w:type="spellStart"/>
      <w:r>
        <w:rPr>
          <w:rFonts w:ascii="Calibri" w:hAnsi="Calibri" w:cs="Calibri"/>
          <w:color w:val="000000"/>
        </w:rPr>
        <w:t>dtype</w:t>
      </w:r>
      <w:proofErr w:type="spellEnd"/>
      <w:r>
        <w:rPr>
          <w:rFonts w:ascii="Calibri" w:hAnsi="Calibri" w:cs="Calibri"/>
          <w:color w:val="000000"/>
        </w:rPr>
        <w:t xml:space="preserve"> for direct comparison with total elapsed production time.</w:t>
      </w:r>
    </w:p>
    <w:p w14:paraId="2FC1F460" w14:textId="77777777" w:rsidR="005E25A2" w:rsidRDefault="005E25A2" w:rsidP="005E25A2"/>
    <w:p w14:paraId="3EC8DB2B" w14:textId="77777777" w:rsidR="005E25A2" w:rsidRDefault="005E25A2" w:rsidP="005E25A2">
      <w:pPr>
        <w:pStyle w:val="Heading2"/>
        <w:spacing w:before="40" w:after="0"/>
      </w:pPr>
      <w:r>
        <w:rPr>
          <w:rFonts w:ascii="Calibri" w:hAnsi="Calibri" w:cs="Calibri"/>
          <w:color w:val="2F5496"/>
          <w:sz w:val="26"/>
          <w:szCs w:val="26"/>
        </w:rPr>
        <w:t>Categorical Variables </w:t>
      </w:r>
    </w:p>
    <w:p w14:paraId="3A8CE7B9"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 </w:t>
      </w:r>
      <w:proofErr w:type="spellStart"/>
      <w:r>
        <w:rPr>
          <w:rFonts w:ascii="Calibri" w:hAnsi="Calibri" w:cs="Calibri"/>
          <w:color w:val="000000"/>
        </w:rPr>
        <w:t>formation_code</w:t>
      </w:r>
      <w:proofErr w:type="spellEnd"/>
      <w:r>
        <w:rPr>
          <w:rFonts w:ascii="Calibri" w:hAnsi="Calibri" w:cs="Calibri"/>
          <w:color w:val="000000"/>
        </w:rPr>
        <w:t xml:space="preserve"> and </w:t>
      </w:r>
      <w:proofErr w:type="spellStart"/>
      <w:r>
        <w:rPr>
          <w:rFonts w:ascii="Calibri" w:hAnsi="Calibri" w:cs="Calibri"/>
          <w:color w:val="000000"/>
        </w:rPr>
        <w:t>well_status</w:t>
      </w:r>
      <w:proofErr w:type="spellEnd"/>
      <w:r>
        <w:rPr>
          <w:rFonts w:ascii="Calibri" w:hAnsi="Calibri" w:cs="Calibri"/>
          <w:color w:val="000000"/>
        </w:rPr>
        <w:t xml:space="preserve"> attributes are important categorical identifiers and had varying formats which had to be corrected.  Lowercase and mixed case strings were all converted to uppercase.  Trailing spaces in the </w:t>
      </w:r>
      <w:proofErr w:type="spellStart"/>
      <w:r>
        <w:rPr>
          <w:rFonts w:ascii="Calibri" w:hAnsi="Calibri" w:cs="Calibri"/>
          <w:color w:val="000000"/>
        </w:rPr>
        <w:t>formation_codes</w:t>
      </w:r>
      <w:proofErr w:type="spellEnd"/>
      <w:r>
        <w:rPr>
          <w:rFonts w:ascii="Calibri" w:hAnsi="Calibri" w:cs="Calibri"/>
          <w:color w:val="000000"/>
        </w:rPr>
        <w:t xml:space="preserve"> were removed. This brought the number of unique </w:t>
      </w:r>
      <w:proofErr w:type="spellStart"/>
      <w:r>
        <w:rPr>
          <w:rFonts w:ascii="Calibri" w:hAnsi="Calibri" w:cs="Calibri"/>
          <w:color w:val="000000"/>
        </w:rPr>
        <w:t>well_status</w:t>
      </w:r>
      <w:proofErr w:type="spellEnd"/>
      <w:r>
        <w:rPr>
          <w:rFonts w:ascii="Calibri" w:hAnsi="Calibri" w:cs="Calibri"/>
          <w:color w:val="000000"/>
        </w:rPr>
        <w:t xml:space="preserve"> categories down from 15 to 9 and the number of unique </w:t>
      </w:r>
      <w:proofErr w:type="spellStart"/>
      <w:r>
        <w:rPr>
          <w:rFonts w:ascii="Calibri" w:hAnsi="Calibri" w:cs="Calibri"/>
          <w:color w:val="000000"/>
        </w:rPr>
        <w:t>formation_code</w:t>
      </w:r>
      <w:proofErr w:type="spellEnd"/>
      <w:r>
        <w:rPr>
          <w:rFonts w:ascii="Calibri" w:hAnsi="Calibri" w:cs="Calibri"/>
          <w:color w:val="000000"/>
        </w:rPr>
        <w:t xml:space="preserve"> categories down from 155 to 100.  Both fields were converted from objects to </w:t>
      </w:r>
      <w:proofErr w:type="spellStart"/>
      <w:r>
        <w:rPr>
          <w:rFonts w:ascii="Calibri" w:hAnsi="Calibri" w:cs="Calibri"/>
          <w:color w:val="000000"/>
        </w:rPr>
        <w:t>categoricals</w:t>
      </w:r>
      <w:proofErr w:type="spellEnd"/>
      <w:r>
        <w:rPr>
          <w:rFonts w:ascii="Calibri" w:hAnsi="Calibri" w:cs="Calibri"/>
          <w:color w:val="000000"/>
        </w:rPr>
        <w:t>.  </w:t>
      </w:r>
    </w:p>
    <w:p w14:paraId="4AA27BA6" w14:textId="77777777" w:rsidR="005E25A2" w:rsidRDefault="005E25A2" w:rsidP="005E25A2"/>
    <w:p w14:paraId="566E682B" w14:textId="77777777" w:rsidR="005E25A2" w:rsidRDefault="005E25A2" w:rsidP="005E25A2">
      <w:pPr>
        <w:pStyle w:val="NormalWeb"/>
        <w:spacing w:before="0" w:beforeAutospacing="0" w:after="0" w:afterAutospacing="0"/>
        <w:jc w:val="both"/>
      </w:pPr>
      <w:r>
        <w:rPr>
          <w:rFonts w:ascii="Calibri" w:hAnsi="Calibri" w:cs="Calibri"/>
          <w:color w:val="000000"/>
        </w:rPr>
        <w:t xml:space="preserve">It was noted during analysis of the </w:t>
      </w:r>
      <w:proofErr w:type="spellStart"/>
      <w:r>
        <w:rPr>
          <w:rFonts w:ascii="Calibri" w:hAnsi="Calibri" w:cs="Calibri"/>
          <w:color w:val="000000"/>
        </w:rPr>
        <w:t>formation_code</w:t>
      </w:r>
      <w:proofErr w:type="spellEnd"/>
      <w:r>
        <w:rPr>
          <w:rFonts w:ascii="Calibri" w:hAnsi="Calibri" w:cs="Calibri"/>
          <w:color w:val="000000"/>
        </w:rPr>
        <w:t xml:space="preserve"> attribute, that the code ‘N-COM’ is assigned to early production in the many of the wells, prior to an actual formation assignment. To get more accurate production volumes by </w:t>
      </w:r>
      <w:proofErr w:type="spellStart"/>
      <w:r>
        <w:rPr>
          <w:rFonts w:ascii="Calibri" w:hAnsi="Calibri" w:cs="Calibri"/>
          <w:color w:val="000000"/>
        </w:rPr>
        <w:t>formation_code</w:t>
      </w:r>
      <w:proofErr w:type="spellEnd"/>
      <w:r>
        <w:rPr>
          <w:rFonts w:ascii="Calibri" w:hAnsi="Calibri" w:cs="Calibri"/>
          <w:color w:val="000000"/>
        </w:rPr>
        <w:t>, the N-COM code was re-assigned to the actual formation(</w:t>
      </w:r>
      <w:proofErr w:type="spellStart"/>
      <w:r>
        <w:rPr>
          <w:rFonts w:ascii="Calibri" w:hAnsi="Calibri" w:cs="Calibri"/>
          <w:color w:val="000000"/>
        </w:rPr>
        <w:t>fm_code</w:t>
      </w:r>
      <w:proofErr w:type="spellEnd"/>
      <w:r>
        <w:rPr>
          <w:rFonts w:ascii="Calibri" w:hAnsi="Calibri" w:cs="Calibri"/>
          <w:color w:val="000000"/>
        </w:rPr>
        <w:t xml:space="preserve">).  Other wells having a </w:t>
      </w:r>
      <w:proofErr w:type="spellStart"/>
      <w:r>
        <w:rPr>
          <w:rFonts w:ascii="Calibri" w:hAnsi="Calibri" w:cs="Calibri"/>
          <w:color w:val="000000"/>
        </w:rPr>
        <w:t>formation_code</w:t>
      </w:r>
      <w:proofErr w:type="spellEnd"/>
      <w:r>
        <w:rPr>
          <w:rFonts w:ascii="Calibri" w:hAnsi="Calibri" w:cs="Calibri"/>
          <w:color w:val="000000"/>
        </w:rPr>
        <w:t xml:space="preserve"> of N-COM throughout their production history were left intact.</w:t>
      </w:r>
    </w:p>
    <w:p w14:paraId="649F23CB" w14:textId="77777777" w:rsidR="005E25A2" w:rsidRDefault="005E25A2" w:rsidP="005E25A2"/>
    <w:p w14:paraId="482D0B59" w14:textId="77777777" w:rsidR="005E25A2" w:rsidRDefault="005E25A2" w:rsidP="005E25A2">
      <w:pPr>
        <w:pStyle w:val="Heading2"/>
        <w:spacing w:before="40" w:after="0"/>
      </w:pPr>
      <w:r>
        <w:rPr>
          <w:rFonts w:ascii="Calibri" w:hAnsi="Calibri" w:cs="Calibri"/>
          <w:color w:val="2F5496"/>
          <w:sz w:val="26"/>
          <w:szCs w:val="26"/>
        </w:rPr>
        <w:t>Missing Data </w:t>
      </w:r>
    </w:p>
    <w:p w14:paraId="03191EB1" w14:textId="77777777" w:rsidR="005E25A2" w:rsidRDefault="005E25A2" w:rsidP="005E25A2">
      <w:pPr>
        <w:pStyle w:val="NormalWeb"/>
        <w:spacing w:before="0" w:beforeAutospacing="0" w:after="0" w:afterAutospacing="0"/>
      </w:pPr>
      <w:r>
        <w:rPr>
          <w:rFonts w:ascii="Calibri" w:hAnsi="Calibri" w:cs="Calibri"/>
          <w:color w:val="000000"/>
        </w:rPr>
        <w:t xml:space="preserve">Only a few attributes had missing data.  These were the </w:t>
      </w:r>
      <w:proofErr w:type="spellStart"/>
      <w:r>
        <w:rPr>
          <w:rFonts w:ascii="Calibri" w:hAnsi="Calibri" w:cs="Calibri"/>
          <w:color w:val="000000"/>
        </w:rPr>
        <w:t>ground_ele</w:t>
      </w:r>
      <w:proofErr w:type="spellEnd"/>
      <w:r>
        <w:rPr>
          <w:rFonts w:ascii="Calibri" w:hAnsi="Calibri" w:cs="Calibri"/>
          <w:color w:val="000000"/>
        </w:rPr>
        <w:t>, Max TVD, Max MD, MD, and TVD attributes that provide important information about the depth of each well.  </w:t>
      </w:r>
    </w:p>
    <w:p w14:paraId="75BB191B" w14:textId="77777777" w:rsidR="005E25A2" w:rsidRDefault="005E25A2" w:rsidP="005E25A2">
      <w:pPr>
        <w:pStyle w:val="NormalWeb"/>
        <w:spacing w:before="0" w:beforeAutospacing="0" w:after="0" w:afterAutospacing="0"/>
        <w:jc w:val="both"/>
      </w:pPr>
      <w:r>
        <w:rPr>
          <w:rFonts w:ascii="Calibri" w:hAnsi="Calibri" w:cs="Calibri"/>
          <w:color w:val="FF0000"/>
        </w:rPr>
        <w:t>How we are filling this in…</w:t>
      </w:r>
    </w:p>
    <w:p w14:paraId="25BF127B" w14:textId="77777777" w:rsidR="005E25A2" w:rsidRDefault="005E25A2" w:rsidP="005E25A2"/>
    <w:p w14:paraId="2E34B1DB" w14:textId="77777777" w:rsidR="005E25A2" w:rsidRDefault="005E25A2" w:rsidP="005E25A2">
      <w:pPr>
        <w:pStyle w:val="Heading2"/>
        <w:spacing w:before="40" w:after="0"/>
      </w:pPr>
      <w:r>
        <w:rPr>
          <w:rFonts w:ascii="Calibri" w:hAnsi="Calibri" w:cs="Calibri"/>
          <w:color w:val="2F5496"/>
          <w:sz w:val="26"/>
          <w:szCs w:val="26"/>
        </w:rPr>
        <w:t>Outliers</w:t>
      </w:r>
    </w:p>
    <w:p w14:paraId="3697E8BD" w14:textId="77777777" w:rsidR="005E25A2" w:rsidRDefault="005E25A2" w:rsidP="005E25A2">
      <w:pPr>
        <w:pStyle w:val="NormalWeb"/>
        <w:spacing w:before="0" w:beforeAutospacing="0" w:after="0" w:afterAutospacing="0"/>
      </w:pPr>
      <w:r>
        <w:rPr>
          <w:rFonts w:ascii="Calibri" w:hAnsi="Calibri" w:cs="Calibri"/>
          <w:color w:val="000000"/>
        </w:rPr>
        <w:t xml:space="preserve">A few outliers were identified in the TVD attribute max and min ranges, which needed correction to calculate accurate TVDSS values.  Five wells were found with extraordinarily large values of 73699, 77018, 82090, and 70993250.  Examination of the correct TVD values for those wells in the online COGIS database indicated that these values should be clipped at the first 4 digits and the values were corrected accordingly.  One extraordinarily small value of -4553 was corrected to a positive value after confirmation with the online COGIS database. Other outliers </w:t>
      </w:r>
      <w:r>
        <w:rPr>
          <w:rFonts w:ascii="Calibri" w:hAnsi="Calibri" w:cs="Calibri"/>
          <w:color w:val="000000"/>
        </w:rPr>
        <w:lastRenderedPageBreak/>
        <w:t>were values of 0,7,150,217, and 558 in directional wells with MD of over 7000 ft  and were revised to the MD of the well.</w:t>
      </w:r>
    </w:p>
    <w:p w14:paraId="7CC86DC1" w14:textId="77777777" w:rsidR="005E25A2" w:rsidRDefault="005E25A2" w:rsidP="005E25A2"/>
    <w:p w14:paraId="30276FD0" w14:textId="19400C25" w:rsidR="005E25A2" w:rsidRDefault="005E25A2" w:rsidP="005E25A2">
      <w:pPr>
        <w:pStyle w:val="NormalWeb"/>
        <w:spacing w:before="0" w:beforeAutospacing="0" w:after="0" w:afterAutospacing="0"/>
      </w:pPr>
      <w:r>
        <w:rPr>
          <w:rFonts w:ascii="Calibri" w:hAnsi="Calibri" w:cs="Calibri"/>
          <w:color w:val="000000"/>
        </w:rPr>
        <w:t xml:space="preserve">Six outliers were also identified in the </w:t>
      </w:r>
      <w:proofErr w:type="spellStart"/>
      <w:r>
        <w:rPr>
          <w:rFonts w:ascii="Calibri" w:hAnsi="Calibri" w:cs="Calibri"/>
          <w:color w:val="000000"/>
        </w:rPr>
        <w:t>Spud_Date</w:t>
      </w:r>
      <w:proofErr w:type="spellEnd"/>
      <w:r>
        <w:rPr>
          <w:rFonts w:ascii="Calibri" w:hAnsi="Calibri" w:cs="Calibri"/>
          <w:color w:val="000000"/>
        </w:rPr>
        <w:t xml:space="preserve"> attribute, with year values of 2029, 2109 and 2108.  These were corrected to 2019 and 2018 respectively.  </w:t>
      </w:r>
    </w:p>
    <w:p w14:paraId="73F94B36" w14:textId="77777777" w:rsidR="005E25A2" w:rsidRDefault="005E25A2" w:rsidP="005E25A2"/>
    <w:p w14:paraId="3DC74FDA" w14:textId="2B04F990" w:rsidR="005E25A2" w:rsidRDefault="005E25A2" w:rsidP="005E25A2">
      <w:pPr>
        <w:pStyle w:val="NormalWeb"/>
        <w:spacing w:before="0" w:beforeAutospacing="0" w:after="0" w:afterAutospacing="0"/>
      </w:pPr>
      <w:r>
        <w:rPr>
          <w:rFonts w:ascii="Calibri" w:hAnsi="Calibri" w:cs="Calibri"/>
          <w:color w:val="000000"/>
        </w:rPr>
        <w:t xml:space="preserve">There are far too many vertical wells with </w:t>
      </w:r>
      <w:proofErr w:type="spellStart"/>
      <w:r>
        <w:rPr>
          <w:rFonts w:ascii="Calibri" w:hAnsi="Calibri" w:cs="Calibri"/>
          <w:color w:val="000000"/>
        </w:rPr>
        <w:t>Max_MD</w:t>
      </w:r>
      <w:proofErr w:type="spellEnd"/>
      <w:r>
        <w:rPr>
          <w:rFonts w:ascii="Calibri" w:hAnsi="Calibri" w:cs="Calibri"/>
          <w:color w:val="000000"/>
        </w:rPr>
        <w:t xml:space="preserve"> = 0 to correct properly.  These were excluded from the</w:t>
      </w:r>
      <w:r w:rsidR="00D45EE7">
        <w:rPr>
          <w:rFonts w:ascii="Calibri" w:hAnsi="Calibri" w:cs="Calibri"/>
          <w:color w:val="000000"/>
        </w:rPr>
        <w:t xml:space="preserve"> </w:t>
      </w:r>
      <w:r>
        <w:rPr>
          <w:rFonts w:ascii="Calibri" w:hAnsi="Calibri" w:cs="Calibri"/>
          <w:color w:val="000000"/>
        </w:rPr>
        <w:t>TVDSS calculation.</w:t>
      </w:r>
    </w:p>
    <w:p w14:paraId="224F3424" w14:textId="77777777" w:rsidR="005E25A2" w:rsidRDefault="005E25A2" w:rsidP="005E25A2"/>
    <w:p w14:paraId="539009AA" w14:textId="2593DC8B" w:rsidR="005E25A2" w:rsidRDefault="005E25A2" w:rsidP="005E25A2">
      <w:pPr>
        <w:pStyle w:val="NormalWeb"/>
        <w:spacing w:before="0" w:beforeAutospacing="0" w:after="0" w:afterAutospacing="0"/>
      </w:pPr>
      <w:r>
        <w:rPr>
          <w:rFonts w:ascii="Calibri" w:hAnsi="Calibri" w:cs="Calibri"/>
          <w:color w:val="000000"/>
        </w:rPr>
        <w:t xml:space="preserve">17 horizontal wells were mistakenly identified as </w:t>
      </w:r>
      <w:proofErr w:type="spellStart"/>
      <w:r>
        <w:rPr>
          <w:rFonts w:ascii="Calibri" w:hAnsi="Calibri" w:cs="Calibri"/>
          <w:color w:val="000000"/>
        </w:rPr>
        <w:t>well_type_cat</w:t>
      </w:r>
      <w:proofErr w:type="spellEnd"/>
      <w:r>
        <w:rPr>
          <w:rFonts w:ascii="Calibri" w:hAnsi="Calibri" w:cs="Calibri"/>
          <w:color w:val="000000"/>
        </w:rPr>
        <w:t xml:space="preserve"> of ‘Vertical’.  These were identified by their extraordinarily large </w:t>
      </w:r>
      <w:proofErr w:type="spellStart"/>
      <w:r>
        <w:rPr>
          <w:rFonts w:ascii="Calibri" w:hAnsi="Calibri" w:cs="Calibri"/>
          <w:color w:val="000000"/>
        </w:rPr>
        <w:t>Max_MD</w:t>
      </w:r>
      <w:proofErr w:type="spellEnd"/>
      <w:r>
        <w:rPr>
          <w:rFonts w:ascii="Calibri" w:hAnsi="Calibri" w:cs="Calibri"/>
          <w:color w:val="000000"/>
        </w:rPr>
        <w:t xml:space="preserve"> values.  They were re-categorized to </w:t>
      </w:r>
      <w:proofErr w:type="spellStart"/>
      <w:r>
        <w:rPr>
          <w:rFonts w:ascii="Calibri" w:hAnsi="Calibri" w:cs="Calibri"/>
          <w:color w:val="000000"/>
        </w:rPr>
        <w:t>well_type_cat</w:t>
      </w:r>
      <w:proofErr w:type="spellEnd"/>
      <w:r>
        <w:rPr>
          <w:rFonts w:ascii="Calibri" w:hAnsi="Calibri" w:cs="Calibri"/>
          <w:color w:val="000000"/>
        </w:rPr>
        <w:t>’ = ‘Horizontal</w:t>
      </w:r>
      <w:r w:rsidR="00D45EE7">
        <w:rPr>
          <w:rFonts w:ascii="Calibri" w:hAnsi="Calibri" w:cs="Calibri"/>
          <w:color w:val="000000"/>
        </w:rPr>
        <w:t>’</w:t>
      </w:r>
      <w:r>
        <w:rPr>
          <w:rFonts w:ascii="Calibri" w:hAnsi="Calibri" w:cs="Calibri"/>
          <w:color w:val="000000"/>
        </w:rPr>
        <w:t>.</w:t>
      </w:r>
    </w:p>
    <w:p w14:paraId="57CFAEA0" w14:textId="77777777" w:rsidR="005E25A2" w:rsidRDefault="005E25A2" w:rsidP="005E25A2"/>
    <w:p w14:paraId="556B113B" w14:textId="77777777" w:rsidR="005E25A2" w:rsidRDefault="005E25A2" w:rsidP="005E25A2">
      <w:pPr>
        <w:pStyle w:val="NormalWeb"/>
        <w:spacing w:before="0" w:beforeAutospacing="0" w:after="0" w:afterAutospacing="0"/>
      </w:pPr>
      <w:r>
        <w:rPr>
          <w:rFonts w:ascii="Calibri" w:hAnsi="Calibri" w:cs="Calibri"/>
          <w:color w:val="000000"/>
        </w:rPr>
        <w:t xml:space="preserve">16 wells had an incorrect </w:t>
      </w:r>
      <w:proofErr w:type="spellStart"/>
      <w:r>
        <w:rPr>
          <w:rFonts w:ascii="Calibri" w:hAnsi="Calibri" w:cs="Calibri"/>
          <w:color w:val="000000"/>
        </w:rPr>
        <w:t>Facil_Stat</w:t>
      </w:r>
      <w:proofErr w:type="spellEnd"/>
      <w:r>
        <w:rPr>
          <w:rFonts w:ascii="Calibri" w:hAnsi="Calibri" w:cs="Calibri"/>
          <w:color w:val="000000"/>
        </w:rPr>
        <w:t xml:space="preserve"> which did not correspond to the production records and </w:t>
      </w:r>
      <w:proofErr w:type="spellStart"/>
      <w:r>
        <w:rPr>
          <w:rFonts w:ascii="Calibri" w:hAnsi="Calibri" w:cs="Calibri"/>
          <w:color w:val="000000"/>
        </w:rPr>
        <w:t>well_status</w:t>
      </w:r>
      <w:proofErr w:type="spellEnd"/>
      <w:r>
        <w:rPr>
          <w:rFonts w:ascii="Calibri" w:hAnsi="Calibri" w:cs="Calibri"/>
          <w:color w:val="000000"/>
        </w:rPr>
        <w:t xml:space="preserve"> assignment from the production records.  For instance, a DA well that had known production through to the end of the production records was corrected to ‘PR’.</w:t>
      </w:r>
    </w:p>
    <w:p w14:paraId="0780EDDD" w14:textId="77777777" w:rsidR="005E25A2" w:rsidRDefault="005E25A2" w:rsidP="005E25A2"/>
    <w:p w14:paraId="7831DA33" w14:textId="77777777" w:rsidR="005E25A2" w:rsidRDefault="005E25A2" w:rsidP="005E25A2">
      <w:pPr>
        <w:pStyle w:val="NormalWeb"/>
        <w:spacing w:before="0" w:beforeAutospacing="0" w:after="0" w:afterAutospacing="0"/>
      </w:pPr>
      <w:r>
        <w:rPr>
          <w:rFonts w:ascii="Calibri" w:hAnsi="Calibri" w:cs="Calibri"/>
          <w:color w:val="000000"/>
        </w:rPr>
        <w:t xml:space="preserve">38 rows in the production </w:t>
      </w:r>
      <w:proofErr w:type="spellStart"/>
      <w:r>
        <w:rPr>
          <w:rFonts w:ascii="Calibri" w:hAnsi="Calibri" w:cs="Calibri"/>
          <w:color w:val="000000"/>
        </w:rPr>
        <w:t>dataframe</w:t>
      </w:r>
      <w:proofErr w:type="spellEnd"/>
      <w:r>
        <w:rPr>
          <w:rFonts w:ascii="Calibri" w:hAnsi="Calibri" w:cs="Calibri"/>
          <w:color w:val="000000"/>
        </w:rPr>
        <w:t xml:space="preserve"> had </w:t>
      </w:r>
      <w:proofErr w:type="spellStart"/>
      <w:r>
        <w:rPr>
          <w:rFonts w:ascii="Calibri" w:hAnsi="Calibri" w:cs="Calibri"/>
          <w:color w:val="000000"/>
        </w:rPr>
        <w:t>prod_days</w:t>
      </w:r>
      <w:proofErr w:type="spellEnd"/>
      <w:r>
        <w:rPr>
          <w:rFonts w:ascii="Calibri" w:hAnsi="Calibri" w:cs="Calibri"/>
          <w:color w:val="000000"/>
        </w:rPr>
        <w:t xml:space="preserve"> greater than 31 days, which is impossible for one month.  These were reset to the maximum number of days in the month.</w:t>
      </w:r>
    </w:p>
    <w:p w14:paraId="2B8CC918" w14:textId="77777777" w:rsidR="005E25A2" w:rsidRDefault="005E25A2" w:rsidP="005E25A2"/>
    <w:p w14:paraId="530B6D38" w14:textId="77777777" w:rsidR="005E25A2" w:rsidRDefault="005E25A2" w:rsidP="005E25A2">
      <w:pPr>
        <w:pStyle w:val="NormalWeb"/>
        <w:spacing w:before="0" w:beforeAutospacing="0" w:after="0" w:afterAutospacing="0"/>
      </w:pPr>
      <w:r>
        <w:rPr>
          <w:rFonts w:ascii="Calibri" w:hAnsi="Calibri" w:cs="Calibri"/>
          <w:color w:val="000000"/>
        </w:rPr>
        <w:t xml:space="preserve">Water volume for one well is extraordinarily large for a producing well.  This well is actually a water injection well and the volumes recorded are injection volumes.  Therefore all injectors were excluded from the exploratory analysis.  </w:t>
      </w:r>
      <w:r>
        <w:rPr>
          <w:rFonts w:ascii="Calibri" w:hAnsi="Calibri" w:cs="Calibri"/>
          <w:color w:val="FF0000"/>
        </w:rPr>
        <w:t>Which well is this?</w:t>
      </w:r>
    </w:p>
    <w:p w14:paraId="7869CC77" w14:textId="77777777" w:rsidR="005E25A2" w:rsidRDefault="005E25A2" w:rsidP="005E25A2"/>
    <w:p w14:paraId="0DD5EA3E" w14:textId="77777777" w:rsidR="005E25A2" w:rsidRDefault="005E25A2" w:rsidP="005E25A2">
      <w:pPr>
        <w:pStyle w:val="Heading2"/>
        <w:spacing w:before="40" w:after="0"/>
        <w:jc w:val="both"/>
      </w:pPr>
      <w:r>
        <w:rPr>
          <w:rFonts w:ascii="Calibri" w:hAnsi="Calibri" w:cs="Calibri"/>
          <w:color w:val="2F5496"/>
          <w:sz w:val="26"/>
          <w:szCs w:val="26"/>
        </w:rPr>
        <w:t xml:space="preserve">Merging </w:t>
      </w:r>
      <w:proofErr w:type="spellStart"/>
      <w:r>
        <w:rPr>
          <w:rFonts w:ascii="Calibri" w:hAnsi="Calibri" w:cs="Calibri"/>
          <w:color w:val="2F5496"/>
          <w:sz w:val="26"/>
          <w:szCs w:val="26"/>
        </w:rPr>
        <w:t>DataSets</w:t>
      </w:r>
      <w:proofErr w:type="spellEnd"/>
    </w:p>
    <w:p w14:paraId="62880D7C"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 production time-series </w:t>
      </w:r>
      <w:proofErr w:type="spellStart"/>
      <w:r>
        <w:rPr>
          <w:rFonts w:ascii="Calibri" w:hAnsi="Calibri" w:cs="Calibri"/>
          <w:color w:val="000000"/>
        </w:rPr>
        <w:t>dataframe</w:t>
      </w:r>
      <w:proofErr w:type="spellEnd"/>
      <w:r>
        <w:rPr>
          <w:rFonts w:ascii="Calibri" w:hAnsi="Calibri" w:cs="Calibri"/>
          <w:color w:val="000000"/>
        </w:rPr>
        <w:t xml:space="preserve"> was merged with the </w:t>
      </w:r>
      <w:proofErr w:type="spellStart"/>
      <w:r>
        <w:rPr>
          <w:rFonts w:ascii="Calibri" w:hAnsi="Calibri" w:cs="Calibri"/>
          <w:color w:val="000000"/>
        </w:rPr>
        <w:t>gdf_surf_aoi</w:t>
      </w:r>
      <w:proofErr w:type="spellEnd"/>
      <w:r>
        <w:rPr>
          <w:rFonts w:ascii="Calibri" w:hAnsi="Calibri" w:cs="Calibri"/>
          <w:color w:val="000000"/>
        </w:rPr>
        <w:t xml:space="preserve"> </w:t>
      </w:r>
      <w:proofErr w:type="spellStart"/>
      <w:r>
        <w:rPr>
          <w:rFonts w:ascii="Calibri" w:hAnsi="Calibri" w:cs="Calibri"/>
          <w:color w:val="000000"/>
        </w:rPr>
        <w:t>geodataframe</w:t>
      </w:r>
      <w:proofErr w:type="spellEnd"/>
      <w:r>
        <w:rPr>
          <w:rFonts w:ascii="Calibri" w:hAnsi="Calibri" w:cs="Calibri"/>
          <w:color w:val="000000"/>
        </w:rPr>
        <w:t xml:space="preserve"> using an inner join to produce a datetime </w:t>
      </w:r>
      <w:proofErr w:type="spellStart"/>
      <w:r>
        <w:rPr>
          <w:rFonts w:ascii="Calibri" w:hAnsi="Calibri" w:cs="Calibri"/>
          <w:color w:val="000000"/>
        </w:rPr>
        <w:t>dataframe</w:t>
      </w:r>
      <w:proofErr w:type="spellEnd"/>
      <w:r>
        <w:rPr>
          <w:rFonts w:ascii="Calibri" w:hAnsi="Calibri" w:cs="Calibri"/>
          <w:color w:val="000000"/>
        </w:rPr>
        <w:t xml:space="preserve"> </w:t>
      </w:r>
      <w:proofErr w:type="spellStart"/>
      <w:r>
        <w:rPr>
          <w:rFonts w:ascii="Calibri" w:hAnsi="Calibri" w:cs="Calibri"/>
          <w:color w:val="000000"/>
        </w:rPr>
        <w:t>subsetted</w:t>
      </w:r>
      <w:proofErr w:type="spellEnd"/>
      <w:r>
        <w:rPr>
          <w:rFonts w:ascii="Calibri" w:hAnsi="Calibri" w:cs="Calibri"/>
          <w:color w:val="000000"/>
        </w:rPr>
        <w:t xml:space="preserve"> to only producing wells within the AOI boundary (</w:t>
      </w:r>
      <w:proofErr w:type="spellStart"/>
      <w:r>
        <w:rPr>
          <w:rFonts w:ascii="Calibri" w:hAnsi="Calibri" w:cs="Calibri"/>
          <w:color w:val="000000"/>
        </w:rPr>
        <w:t>allprodaoi</w:t>
      </w:r>
      <w:proofErr w:type="spellEnd"/>
      <w:r>
        <w:rPr>
          <w:rFonts w:ascii="Calibri" w:hAnsi="Calibri" w:cs="Calibri"/>
          <w:color w:val="000000"/>
        </w:rPr>
        <w:t xml:space="preserve">).  This reduced the total number of rows in the </w:t>
      </w:r>
      <w:proofErr w:type="spellStart"/>
      <w:r>
        <w:rPr>
          <w:rFonts w:ascii="Calibri" w:hAnsi="Calibri" w:cs="Calibri"/>
          <w:color w:val="000000"/>
        </w:rPr>
        <w:t>dataframe</w:t>
      </w:r>
      <w:proofErr w:type="spellEnd"/>
      <w:r>
        <w:rPr>
          <w:rFonts w:ascii="Calibri" w:hAnsi="Calibri" w:cs="Calibri"/>
          <w:color w:val="000000"/>
        </w:rPr>
        <w:t xml:space="preserve"> to 6,442,494 increasing the columns to 72 The resulting </w:t>
      </w:r>
      <w:proofErr w:type="spellStart"/>
      <w:r>
        <w:rPr>
          <w:rFonts w:ascii="Calibri" w:hAnsi="Calibri" w:cs="Calibri"/>
          <w:color w:val="000000"/>
        </w:rPr>
        <w:t>dataframe</w:t>
      </w:r>
      <w:proofErr w:type="spellEnd"/>
      <w:r>
        <w:rPr>
          <w:rFonts w:ascii="Calibri" w:hAnsi="Calibri" w:cs="Calibri"/>
          <w:color w:val="000000"/>
        </w:rPr>
        <w:t xml:space="preserve"> name is </w:t>
      </w:r>
      <w:proofErr w:type="spellStart"/>
      <w:r>
        <w:rPr>
          <w:rFonts w:ascii="Calibri" w:hAnsi="Calibri" w:cs="Calibri"/>
          <w:color w:val="000000"/>
        </w:rPr>
        <w:t>allprodaoidt</w:t>
      </w:r>
      <w:proofErr w:type="spellEnd"/>
      <w:r>
        <w:rPr>
          <w:rFonts w:ascii="Calibri" w:hAnsi="Calibri" w:cs="Calibri"/>
          <w:color w:val="000000"/>
        </w:rPr>
        <w:t>.</w:t>
      </w:r>
    </w:p>
    <w:p w14:paraId="187A3A65" w14:textId="77777777" w:rsidR="005E25A2" w:rsidRDefault="005E25A2" w:rsidP="005E25A2"/>
    <w:p w14:paraId="241F0132" w14:textId="77777777" w:rsidR="005E25A2" w:rsidRDefault="005E25A2" w:rsidP="005E25A2">
      <w:pPr>
        <w:pStyle w:val="NormalWeb"/>
        <w:spacing w:before="0" w:beforeAutospacing="0" w:after="0" w:afterAutospacing="0"/>
        <w:jc w:val="both"/>
      </w:pPr>
      <w:r>
        <w:rPr>
          <w:rFonts w:ascii="Calibri" w:hAnsi="Calibri" w:cs="Calibri"/>
          <w:color w:val="000000"/>
        </w:rPr>
        <w:t xml:space="preserve">The </w:t>
      </w:r>
      <w:proofErr w:type="spellStart"/>
      <w:r>
        <w:rPr>
          <w:rFonts w:ascii="Calibri" w:hAnsi="Calibri" w:cs="Calibri"/>
          <w:color w:val="000000"/>
        </w:rPr>
        <w:t>dataframe</w:t>
      </w:r>
      <w:proofErr w:type="spellEnd"/>
      <w:r>
        <w:rPr>
          <w:rFonts w:ascii="Calibri" w:hAnsi="Calibri" w:cs="Calibri"/>
          <w:color w:val="000000"/>
        </w:rPr>
        <w:t xml:space="preserve"> was also joined with the </w:t>
      </w:r>
      <w:proofErr w:type="spellStart"/>
      <w:r>
        <w:rPr>
          <w:rFonts w:ascii="Calibri" w:hAnsi="Calibri" w:cs="Calibri"/>
          <w:color w:val="000000"/>
        </w:rPr>
        <w:t>bottomhole</w:t>
      </w:r>
      <w:proofErr w:type="spellEnd"/>
      <w:r>
        <w:rPr>
          <w:rFonts w:ascii="Calibri" w:hAnsi="Calibri" w:cs="Calibri"/>
          <w:color w:val="000000"/>
        </w:rPr>
        <w:t xml:space="preserve"> location </w:t>
      </w:r>
      <w:proofErr w:type="spellStart"/>
      <w:r>
        <w:rPr>
          <w:rFonts w:ascii="Calibri" w:hAnsi="Calibri" w:cs="Calibri"/>
          <w:color w:val="000000"/>
        </w:rPr>
        <w:t>geodataframe</w:t>
      </w:r>
      <w:proofErr w:type="spellEnd"/>
      <w:r>
        <w:rPr>
          <w:rFonts w:ascii="Calibri" w:hAnsi="Calibri" w:cs="Calibri"/>
          <w:color w:val="000000"/>
        </w:rPr>
        <w:t xml:space="preserve"> (</w:t>
      </w:r>
      <w:proofErr w:type="spellStart"/>
      <w:r>
        <w:rPr>
          <w:rFonts w:ascii="Calibri" w:hAnsi="Calibri" w:cs="Calibri"/>
          <w:color w:val="000000"/>
        </w:rPr>
        <w:t>gdf_bh_aoi</w:t>
      </w:r>
      <w:proofErr w:type="spellEnd"/>
      <w:r>
        <w:rPr>
          <w:rFonts w:ascii="Calibri" w:hAnsi="Calibri" w:cs="Calibri"/>
          <w:color w:val="000000"/>
        </w:rPr>
        <w:t xml:space="preserve">) to obtain the </w:t>
      </w:r>
      <w:proofErr w:type="spellStart"/>
      <w:r>
        <w:rPr>
          <w:rFonts w:ascii="Calibri" w:hAnsi="Calibri" w:cs="Calibri"/>
          <w:color w:val="000000"/>
        </w:rPr>
        <w:t>bottomhole</w:t>
      </w:r>
      <w:proofErr w:type="spellEnd"/>
      <w:r>
        <w:rPr>
          <w:rFonts w:ascii="Calibri" w:hAnsi="Calibri" w:cs="Calibri"/>
          <w:color w:val="000000"/>
        </w:rPr>
        <w:t xml:space="preserve"> locations and other pertinent attributes of the deviated and horizontal boreholes. This join was performed in a left fashion to maintain the complete list of producing wells, producing a total of 86 columns. </w:t>
      </w:r>
    </w:p>
    <w:p w14:paraId="547DA019" w14:textId="77777777" w:rsidR="005E25A2" w:rsidRDefault="005E25A2" w:rsidP="005E25A2"/>
    <w:p w14:paraId="7273BD1D" w14:textId="77777777" w:rsidR="005E25A2" w:rsidRDefault="005E25A2" w:rsidP="005E25A2">
      <w:pPr>
        <w:pStyle w:val="Heading2"/>
        <w:spacing w:before="40" w:after="0"/>
      </w:pPr>
      <w:r>
        <w:rPr>
          <w:rFonts w:ascii="Calibri" w:hAnsi="Calibri" w:cs="Calibri"/>
          <w:color w:val="2F5496"/>
          <w:sz w:val="26"/>
          <w:szCs w:val="26"/>
        </w:rPr>
        <w:t>Removing Unwanted Columns and Renaming Others</w:t>
      </w:r>
    </w:p>
    <w:p w14:paraId="5D2B002A" w14:textId="77777777" w:rsidR="005E25A2" w:rsidRDefault="005E25A2" w:rsidP="005E25A2">
      <w:pPr>
        <w:pStyle w:val="NormalWeb"/>
        <w:spacing w:before="0" w:beforeAutospacing="0" w:after="0" w:afterAutospacing="0"/>
        <w:jc w:val="both"/>
      </w:pPr>
      <w:r>
        <w:rPr>
          <w:rFonts w:ascii="Calibri" w:hAnsi="Calibri" w:cs="Calibri"/>
          <w:color w:val="000000"/>
        </w:rPr>
        <w:t>Thirteen unnecessary columns were dropped and the remaining columns were re-organized to bring the most pertinent and key attributes to the left side of the frame. In addition, two additional feature attributes were calculated that were pertinent to the time-series data.  These features will be discussed in the feature engineering section of this report.  </w:t>
      </w:r>
    </w:p>
    <w:p w14:paraId="55B22432" w14:textId="77777777" w:rsidR="005E25A2" w:rsidRDefault="005E25A2" w:rsidP="005E25A2"/>
    <w:p w14:paraId="2E23834F" w14:textId="77777777" w:rsidR="005E25A2" w:rsidRDefault="005E25A2" w:rsidP="005E25A2">
      <w:pPr>
        <w:pStyle w:val="Heading2"/>
        <w:spacing w:before="40" w:after="0"/>
      </w:pPr>
      <w:r>
        <w:rPr>
          <w:rFonts w:ascii="Calibri" w:hAnsi="Calibri" w:cs="Calibri"/>
          <w:color w:val="2F5496"/>
          <w:sz w:val="26"/>
          <w:szCs w:val="26"/>
        </w:rPr>
        <w:lastRenderedPageBreak/>
        <w:t xml:space="preserve">Final Production </w:t>
      </w:r>
      <w:proofErr w:type="spellStart"/>
      <w:r>
        <w:rPr>
          <w:rFonts w:ascii="Calibri" w:hAnsi="Calibri" w:cs="Calibri"/>
          <w:color w:val="2F5496"/>
          <w:sz w:val="26"/>
          <w:szCs w:val="26"/>
        </w:rPr>
        <w:t>TimeSeries</w:t>
      </w:r>
      <w:proofErr w:type="spellEnd"/>
      <w:r>
        <w:rPr>
          <w:rFonts w:ascii="Calibri" w:hAnsi="Calibri" w:cs="Calibri"/>
          <w:color w:val="2F5496"/>
          <w:sz w:val="26"/>
          <w:szCs w:val="26"/>
        </w:rPr>
        <w:t xml:space="preserve"> </w:t>
      </w:r>
      <w:proofErr w:type="spellStart"/>
      <w:r>
        <w:rPr>
          <w:rFonts w:ascii="Calibri" w:hAnsi="Calibri" w:cs="Calibri"/>
          <w:color w:val="2F5496"/>
          <w:sz w:val="26"/>
          <w:szCs w:val="26"/>
        </w:rPr>
        <w:t>DataFrame</w:t>
      </w:r>
      <w:proofErr w:type="spellEnd"/>
    </w:p>
    <w:p w14:paraId="23712BD1" w14:textId="5058A69E" w:rsidR="005E25A2" w:rsidRDefault="005E25A2" w:rsidP="005E25A2">
      <w:pPr>
        <w:pStyle w:val="NormalWeb"/>
        <w:spacing w:before="0" w:beforeAutospacing="0" w:after="0" w:afterAutospacing="0"/>
        <w:jc w:val="both"/>
      </w:pPr>
      <w:r>
        <w:rPr>
          <w:rFonts w:ascii="Calibri" w:hAnsi="Calibri" w:cs="Calibri"/>
          <w:color w:val="000000"/>
        </w:rPr>
        <w:t xml:space="preserve">The final production time-series </w:t>
      </w:r>
      <w:proofErr w:type="spellStart"/>
      <w:r>
        <w:rPr>
          <w:rFonts w:ascii="Calibri" w:hAnsi="Calibri" w:cs="Calibri"/>
          <w:color w:val="000000"/>
        </w:rPr>
        <w:t>dataframe</w:t>
      </w:r>
      <w:proofErr w:type="spellEnd"/>
      <w:r>
        <w:rPr>
          <w:rFonts w:ascii="Calibri" w:hAnsi="Calibri" w:cs="Calibri"/>
          <w:color w:val="000000"/>
        </w:rPr>
        <w:t xml:space="preserve"> has a total of 6,442,494 rows and 77 columns and is over 3.5 </w:t>
      </w:r>
      <w:proofErr w:type="spellStart"/>
      <w:r>
        <w:rPr>
          <w:rFonts w:ascii="Calibri" w:hAnsi="Calibri" w:cs="Calibri"/>
          <w:color w:val="000000"/>
        </w:rPr>
        <w:t>GBytes</w:t>
      </w:r>
      <w:proofErr w:type="spellEnd"/>
      <w:r>
        <w:rPr>
          <w:rFonts w:ascii="Calibri" w:hAnsi="Calibri" w:cs="Calibri"/>
          <w:color w:val="000000"/>
        </w:rPr>
        <w:t xml:space="preserve"> in size.  A slice of the </w:t>
      </w:r>
      <w:proofErr w:type="spellStart"/>
      <w:r>
        <w:rPr>
          <w:rFonts w:ascii="Calibri" w:hAnsi="Calibri" w:cs="Calibri"/>
          <w:color w:val="000000"/>
        </w:rPr>
        <w:t>dataframe</w:t>
      </w:r>
      <w:proofErr w:type="spellEnd"/>
      <w:r>
        <w:rPr>
          <w:rFonts w:ascii="Calibri" w:hAnsi="Calibri" w:cs="Calibri"/>
          <w:color w:val="000000"/>
        </w:rPr>
        <w:t xml:space="preserve"> is shown below.  A full list of the attributes is provided in section 9.5 of the Appendix.</w:t>
      </w:r>
    </w:p>
    <w:p w14:paraId="47AABAA8" w14:textId="344D6DCD" w:rsidR="005E25A2" w:rsidRDefault="005E25A2" w:rsidP="005E25A2">
      <w:pPr>
        <w:pStyle w:val="NormalWeb"/>
        <w:spacing w:before="0" w:beforeAutospacing="0" w:after="0" w:afterAutospacing="0"/>
        <w:jc w:val="both"/>
      </w:pPr>
      <w:r>
        <w:rPr>
          <w:noProof/>
          <w:color w:val="000000"/>
          <w:bdr w:val="none" w:sz="0" w:space="0" w:color="auto" w:frame="1"/>
        </w:rPr>
        <w:drawing>
          <wp:inline distT="0" distB="0" distL="0" distR="0" wp14:anchorId="05D184B5" wp14:editId="6A46AC50">
            <wp:extent cx="5943600" cy="385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7BC78EAD" w14:textId="77777777" w:rsidR="005E25A2" w:rsidRDefault="005E25A2" w:rsidP="005E25A2">
      <w:pPr>
        <w:pStyle w:val="NormalWeb"/>
        <w:spacing w:before="0" w:beforeAutospacing="0" w:after="0" w:afterAutospacing="0"/>
        <w:jc w:val="both"/>
      </w:pPr>
      <w:r>
        <w:rPr>
          <w:i/>
          <w:iCs/>
          <w:color w:val="000000"/>
        </w:rPr>
        <w:t xml:space="preserve">Fig 3: Slice of final production time-series </w:t>
      </w:r>
      <w:proofErr w:type="spellStart"/>
      <w:r>
        <w:rPr>
          <w:i/>
          <w:iCs/>
          <w:color w:val="000000"/>
        </w:rPr>
        <w:t>dataframe</w:t>
      </w:r>
      <w:proofErr w:type="spellEnd"/>
    </w:p>
    <w:p w14:paraId="31B98646" w14:textId="77777777" w:rsidR="005E25A2" w:rsidRDefault="005E25A2" w:rsidP="005E25A2"/>
    <w:p w14:paraId="3560F5FC" w14:textId="77777777" w:rsidR="005E25A2" w:rsidRDefault="005E25A2" w:rsidP="005E25A2">
      <w:pPr>
        <w:pStyle w:val="Heading2"/>
        <w:spacing w:before="40" w:after="0"/>
      </w:pPr>
      <w:r>
        <w:rPr>
          <w:rFonts w:ascii="Calibri" w:hAnsi="Calibri" w:cs="Calibri"/>
          <w:color w:val="2F5496"/>
          <w:sz w:val="26"/>
          <w:szCs w:val="26"/>
        </w:rPr>
        <w:t xml:space="preserve">Final Rollup </w:t>
      </w:r>
      <w:proofErr w:type="spellStart"/>
      <w:r>
        <w:rPr>
          <w:rFonts w:ascii="Calibri" w:hAnsi="Calibri" w:cs="Calibri"/>
          <w:color w:val="2F5496"/>
          <w:sz w:val="26"/>
          <w:szCs w:val="26"/>
        </w:rPr>
        <w:t>DataFrame</w:t>
      </w:r>
      <w:proofErr w:type="spellEnd"/>
    </w:p>
    <w:p w14:paraId="63C9941E" w14:textId="77777777" w:rsidR="005E25A2" w:rsidRDefault="005E25A2" w:rsidP="005E25A2">
      <w:pPr>
        <w:pStyle w:val="NormalWeb"/>
        <w:spacing w:before="0" w:beforeAutospacing="0" w:after="0" w:afterAutospacing="0"/>
        <w:jc w:val="both"/>
      </w:pPr>
      <w:r>
        <w:rPr>
          <w:rFonts w:ascii="Calibri" w:hAnsi="Calibri" w:cs="Calibri"/>
          <w:color w:val="000000"/>
        </w:rPr>
        <w:t xml:space="preserve">To gather statistics for each well and perform further exploratory analysis on non-time-series features associated with each well, a rollup </w:t>
      </w:r>
      <w:proofErr w:type="spellStart"/>
      <w:r>
        <w:rPr>
          <w:rFonts w:ascii="Calibri" w:hAnsi="Calibri" w:cs="Calibri"/>
          <w:color w:val="000000"/>
        </w:rPr>
        <w:t>dataframe</w:t>
      </w:r>
      <w:proofErr w:type="spellEnd"/>
      <w:r>
        <w:rPr>
          <w:rFonts w:ascii="Calibri" w:hAnsi="Calibri" w:cs="Calibri"/>
          <w:color w:val="000000"/>
        </w:rPr>
        <w:t xml:space="preserve"> was created.  The final rollup </w:t>
      </w:r>
      <w:proofErr w:type="spellStart"/>
      <w:r>
        <w:rPr>
          <w:rFonts w:ascii="Calibri" w:hAnsi="Calibri" w:cs="Calibri"/>
          <w:color w:val="000000"/>
        </w:rPr>
        <w:t>dataframe</w:t>
      </w:r>
      <w:proofErr w:type="spellEnd"/>
      <w:r>
        <w:rPr>
          <w:rFonts w:ascii="Calibri" w:hAnsi="Calibri" w:cs="Calibri"/>
          <w:color w:val="000000"/>
        </w:rPr>
        <w:t xml:space="preserve"> has 37,299 rows (the number of unique wells in the final production time-series </w:t>
      </w:r>
      <w:proofErr w:type="spellStart"/>
      <w:r>
        <w:rPr>
          <w:rFonts w:ascii="Calibri" w:hAnsi="Calibri" w:cs="Calibri"/>
          <w:color w:val="000000"/>
        </w:rPr>
        <w:t>dataframe</w:t>
      </w:r>
      <w:proofErr w:type="spellEnd"/>
      <w:r>
        <w:rPr>
          <w:rFonts w:ascii="Calibri" w:hAnsi="Calibri" w:cs="Calibri"/>
          <w:color w:val="000000"/>
        </w:rPr>
        <w:t xml:space="preserve">) and 49 columns and is 13. 7 </w:t>
      </w:r>
      <w:proofErr w:type="spellStart"/>
      <w:r>
        <w:rPr>
          <w:rFonts w:ascii="Calibri" w:hAnsi="Calibri" w:cs="Calibri"/>
          <w:color w:val="000000"/>
        </w:rPr>
        <w:t>MBytes</w:t>
      </w:r>
      <w:proofErr w:type="spellEnd"/>
      <w:r>
        <w:rPr>
          <w:rFonts w:ascii="Calibri" w:hAnsi="Calibri" w:cs="Calibri"/>
          <w:color w:val="000000"/>
        </w:rPr>
        <w:t xml:space="preserve"> in size. A slice of the final rollup </w:t>
      </w:r>
      <w:proofErr w:type="spellStart"/>
      <w:r>
        <w:rPr>
          <w:rFonts w:ascii="Calibri" w:hAnsi="Calibri" w:cs="Calibri"/>
          <w:color w:val="000000"/>
        </w:rPr>
        <w:t>dataframe</w:t>
      </w:r>
      <w:proofErr w:type="spellEnd"/>
      <w:r>
        <w:rPr>
          <w:rFonts w:ascii="Calibri" w:hAnsi="Calibri" w:cs="Calibri"/>
          <w:color w:val="000000"/>
        </w:rPr>
        <w:t xml:space="preserve"> is shown below.</w:t>
      </w:r>
    </w:p>
    <w:p w14:paraId="47443F5B" w14:textId="77777777" w:rsidR="005E25A2" w:rsidRDefault="005E25A2" w:rsidP="005E25A2"/>
    <w:p w14:paraId="203F5496" w14:textId="77777777" w:rsidR="005E25A2" w:rsidRDefault="005E25A2" w:rsidP="005E25A2">
      <w:pPr>
        <w:pStyle w:val="NormalWeb"/>
        <w:spacing w:before="0" w:beforeAutospacing="0" w:after="0" w:afterAutospacing="0"/>
        <w:jc w:val="both"/>
      </w:pPr>
      <w:r>
        <w:rPr>
          <w:rFonts w:ascii="Calibri" w:hAnsi="Calibri" w:cs="Calibri"/>
          <w:color w:val="000000"/>
        </w:rPr>
        <w:t xml:space="preserve">See the Feature Engineering section for more discussion on the attributes within this </w:t>
      </w:r>
      <w:proofErr w:type="spellStart"/>
      <w:r>
        <w:rPr>
          <w:rFonts w:ascii="Calibri" w:hAnsi="Calibri" w:cs="Calibri"/>
          <w:color w:val="000000"/>
        </w:rPr>
        <w:t>dataframe</w:t>
      </w:r>
      <w:proofErr w:type="spellEnd"/>
      <w:r>
        <w:rPr>
          <w:rFonts w:ascii="Calibri" w:hAnsi="Calibri" w:cs="Calibri"/>
          <w:color w:val="000000"/>
        </w:rPr>
        <w:t>.  A full list of the attributes is provided in section 9.6 of the Appendix.</w:t>
      </w:r>
    </w:p>
    <w:p w14:paraId="389CBFC1" w14:textId="77777777" w:rsidR="005E25A2" w:rsidRDefault="005E25A2" w:rsidP="005E25A2">
      <w:pPr>
        <w:spacing w:after="240"/>
      </w:pPr>
    </w:p>
    <w:p w14:paraId="707530F8" w14:textId="079B6FF9" w:rsidR="005E25A2" w:rsidRDefault="005E25A2" w:rsidP="005E25A2">
      <w:pPr>
        <w:pStyle w:val="NormalWeb"/>
        <w:spacing w:before="0" w:beforeAutospacing="0" w:after="0" w:afterAutospacing="0"/>
        <w:jc w:val="both"/>
      </w:pPr>
      <w:r>
        <w:rPr>
          <w:noProof/>
          <w:color w:val="000000"/>
          <w:bdr w:val="none" w:sz="0" w:space="0" w:color="auto" w:frame="1"/>
        </w:rPr>
        <w:lastRenderedPageBreak/>
        <w:drawing>
          <wp:inline distT="0" distB="0" distL="0" distR="0" wp14:anchorId="51DCDA30" wp14:editId="13C85617">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r>
        <w:rPr>
          <w:color w:val="000000"/>
        </w:rPr>
        <w:t>  </w:t>
      </w:r>
    </w:p>
    <w:p w14:paraId="5AE47C79" w14:textId="77777777" w:rsidR="005E25A2" w:rsidRDefault="005E25A2" w:rsidP="005E25A2">
      <w:pPr>
        <w:pStyle w:val="NormalWeb"/>
        <w:spacing w:before="0" w:beforeAutospacing="0" w:after="0" w:afterAutospacing="0"/>
        <w:jc w:val="both"/>
      </w:pPr>
      <w:r>
        <w:rPr>
          <w:i/>
          <w:iCs/>
          <w:color w:val="000000"/>
        </w:rPr>
        <w:t>Fig 4: Slice of final rollup-</w:t>
      </w:r>
      <w:proofErr w:type="spellStart"/>
      <w:r>
        <w:rPr>
          <w:i/>
          <w:iCs/>
          <w:color w:val="000000"/>
        </w:rPr>
        <w:t>dataframe</w:t>
      </w:r>
      <w:proofErr w:type="spellEnd"/>
    </w:p>
    <w:p w14:paraId="384CD993" w14:textId="77777777" w:rsidR="005E25A2" w:rsidRDefault="005E25A2" w:rsidP="00DF6CBE">
      <w:pPr>
        <w:rPr>
          <w:b/>
        </w:rPr>
      </w:pPr>
    </w:p>
    <w:p w14:paraId="48AD1DDB" w14:textId="792B63C8" w:rsidR="00AC3B0E" w:rsidRDefault="00AC3B0E" w:rsidP="00DF6CBE">
      <w:pPr>
        <w:rPr>
          <w:b/>
        </w:rPr>
      </w:pPr>
    </w:p>
    <w:p w14:paraId="24C83B13" w14:textId="5D3C4B19" w:rsidR="00B628A8" w:rsidRDefault="00B628A8" w:rsidP="00DF6CBE">
      <w:pPr>
        <w:rPr>
          <w:b/>
        </w:rPr>
      </w:pPr>
      <w:r>
        <w:rPr>
          <w:b/>
        </w:rPr>
        <w:t xml:space="preserve">-Data and code </w:t>
      </w:r>
      <w:r w:rsidR="002600C0">
        <w:rPr>
          <w:b/>
        </w:rPr>
        <w:t xml:space="preserve">need to be </w:t>
      </w:r>
      <w:r>
        <w:rPr>
          <w:b/>
        </w:rPr>
        <w:t xml:space="preserve">uploaded to </w:t>
      </w:r>
      <w:proofErr w:type="spellStart"/>
      <w:r>
        <w:rPr>
          <w:b/>
        </w:rPr>
        <w:t>Github</w:t>
      </w:r>
      <w:proofErr w:type="spellEnd"/>
    </w:p>
    <w:p w14:paraId="20D002B0" w14:textId="6703ED08" w:rsidR="00434BE7" w:rsidRDefault="00434BE7" w:rsidP="00DF6CBE">
      <w:pPr>
        <w:rPr>
          <w:b/>
        </w:rPr>
      </w:pPr>
    </w:p>
    <w:p w14:paraId="27725FED" w14:textId="69D6C4E9" w:rsidR="00434BE7" w:rsidRDefault="00434BE7" w:rsidP="00DF6CBE">
      <w:pPr>
        <w:rPr>
          <w:b/>
        </w:rPr>
      </w:pPr>
      <w:bookmarkStart w:id="1" w:name="_GoBack"/>
      <w:bookmarkEnd w:id="1"/>
    </w:p>
    <w:p w14:paraId="773A1508" w14:textId="77777777" w:rsidR="00F40FA3" w:rsidRPr="0049227D" w:rsidRDefault="00F40FA3">
      <w:pPr>
        <w:rPr>
          <w:iCs/>
        </w:rPr>
      </w:pPr>
    </w:p>
    <w:sectPr w:rsidR="00F40FA3" w:rsidRPr="004922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D39"/>
    <w:multiLevelType w:val="multilevel"/>
    <w:tmpl w:val="9EE4F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525439"/>
    <w:multiLevelType w:val="multilevel"/>
    <w:tmpl w:val="A5C85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ELLIOTT">
    <w15:presenceInfo w15:providerId="Windows Live" w15:userId="e422d892bdb64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90"/>
    <w:rsid w:val="000246B1"/>
    <w:rsid w:val="000B46DC"/>
    <w:rsid w:val="00144406"/>
    <w:rsid w:val="0017146D"/>
    <w:rsid w:val="001B060B"/>
    <w:rsid w:val="001D160D"/>
    <w:rsid w:val="001E67C8"/>
    <w:rsid w:val="001F3800"/>
    <w:rsid w:val="00214EF5"/>
    <w:rsid w:val="0021622A"/>
    <w:rsid w:val="0021776F"/>
    <w:rsid w:val="00246D80"/>
    <w:rsid w:val="002600C0"/>
    <w:rsid w:val="00282A12"/>
    <w:rsid w:val="002A4095"/>
    <w:rsid w:val="002A50B3"/>
    <w:rsid w:val="002D1137"/>
    <w:rsid w:val="002E227A"/>
    <w:rsid w:val="002E75D9"/>
    <w:rsid w:val="00307830"/>
    <w:rsid w:val="00330B8D"/>
    <w:rsid w:val="00366F27"/>
    <w:rsid w:val="00371594"/>
    <w:rsid w:val="00386826"/>
    <w:rsid w:val="00394AC7"/>
    <w:rsid w:val="003B3B07"/>
    <w:rsid w:val="003D5EF6"/>
    <w:rsid w:val="00401C62"/>
    <w:rsid w:val="0041142E"/>
    <w:rsid w:val="00434BE7"/>
    <w:rsid w:val="00446DCE"/>
    <w:rsid w:val="00450DDE"/>
    <w:rsid w:val="00452529"/>
    <w:rsid w:val="004627C7"/>
    <w:rsid w:val="004830A3"/>
    <w:rsid w:val="0049227D"/>
    <w:rsid w:val="004A2D29"/>
    <w:rsid w:val="004B33DA"/>
    <w:rsid w:val="004C3C99"/>
    <w:rsid w:val="004C3CC0"/>
    <w:rsid w:val="00551BDD"/>
    <w:rsid w:val="0056456A"/>
    <w:rsid w:val="005674A9"/>
    <w:rsid w:val="005778E1"/>
    <w:rsid w:val="00597E2A"/>
    <w:rsid w:val="005A2AE1"/>
    <w:rsid w:val="005A4C19"/>
    <w:rsid w:val="005A6B08"/>
    <w:rsid w:val="005B754B"/>
    <w:rsid w:val="005D1AEB"/>
    <w:rsid w:val="005D2547"/>
    <w:rsid w:val="005D424B"/>
    <w:rsid w:val="005E25A2"/>
    <w:rsid w:val="005E4F4C"/>
    <w:rsid w:val="005F677D"/>
    <w:rsid w:val="0061357E"/>
    <w:rsid w:val="006362F7"/>
    <w:rsid w:val="00655E49"/>
    <w:rsid w:val="00660DD8"/>
    <w:rsid w:val="00671714"/>
    <w:rsid w:val="00687AA0"/>
    <w:rsid w:val="00691653"/>
    <w:rsid w:val="006B1962"/>
    <w:rsid w:val="006D5F34"/>
    <w:rsid w:val="007503E4"/>
    <w:rsid w:val="00783270"/>
    <w:rsid w:val="0078726B"/>
    <w:rsid w:val="007B396F"/>
    <w:rsid w:val="007C3BFD"/>
    <w:rsid w:val="007D2901"/>
    <w:rsid w:val="00815F4E"/>
    <w:rsid w:val="00834929"/>
    <w:rsid w:val="008844B5"/>
    <w:rsid w:val="00894E01"/>
    <w:rsid w:val="008A4FDC"/>
    <w:rsid w:val="008A5145"/>
    <w:rsid w:val="008A7271"/>
    <w:rsid w:val="008C671E"/>
    <w:rsid w:val="00914F9E"/>
    <w:rsid w:val="00920B0A"/>
    <w:rsid w:val="00932C43"/>
    <w:rsid w:val="00985F47"/>
    <w:rsid w:val="00993091"/>
    <w:rsid w:val="009D4E18"/>
    <w:rsid w:val="009E6CCC"/>
    <w:rsid w:val="00A0041F"/>
    <w:rsid w:val="00A04630"/>
    <w:rsid w:val="00A06820"/>
    <w:rsid w:val="00A455B1"/>
    <w:rsid w:val="00A609D6"/>
    <w:rsid w:val="00A93EC8"/>
    <w:rsid w:val="00AB2223"/>
    <w:rsid w:val="00AC3B0E"/>
    <w:rsid w:val="00AD54B7"/>
    <w:rsid w:val="00B1264F"/>
    <w:rsid w:val="00B17789"/>
    <w:rsid w:val="00B218A2"/>
    <w:rsid w:val="00B25148"/>
    <w:rsid w:val="00B27480"/>
    <w:rsid w:val="00B404BA"/>
    <w:rsid w:val="00B53D19"/>
    <w:rsid w:val="00B56EF5"/>
    <w:rsid w:val="00B628A8"/>
    <w:rsid w:val="00BB000B"/>
    <w:rsid w:val="00BB3999"/>
    <w:rsid w:val="00BE4C46"/>
    <w:rsid w:val="00BF707B"/>
    <w:rsid w:val="00C21F0B"/>
    <w:rsid w:val="00C70DA2"/>
    <w:rsid w:val="00C72AD6"/>
    <w:rsid w:val="00C93AD0"/>
    <w:rsid w:val="00CE4A07"/>
    <w:rsid w:val="00CF1F71"/>
    <w:rsid w:val="00CF67FE"/>
    <w:rsid w:val="00D15456"/>
    <w:rsid w:val="00D21BDA"/>
    <w:rsid w:val="00D22582"/>
    <w:rsid w:val="00D45EE7"/>
    <w:rsid w:val="00D5505B"/>
    <w:rsid w:val="00D6029E"/>
    <w:rsid w:val="00D95B54"/>
    <w:rsid w:val="00DA4C02"/>
    <w:rsid w:val="00DD33BD"/>
    <w:rsid w:val="00DF6CBE"/>
    <w:rsid w:val="00E0007B"/>
    <w:rsid w:val="00E100E0"/>
    <w:rsid w:val="00E52D5E"/>
    <w:rsid w:val="00E60034"/>
    <w:rsid w:val="00E635BD"/>
    <w:rsid w:val="00E87DF4"/>
    <w:rsid w:val="00ED0539"/>
    <w:rsid w:val="00EE1458"/>
    <w:rsid w:val="00F16F00"/>
    <w:rsid w:val="00F40FA3"/>
    <w:rsid w:val="00F42C90"/>
    <w:rsid w:val="00F4546A"/>
    <w:rsid w:val="00F53288"/>
    <w:rsid w:val="00F71C57"/>
    <w:rsid w:val="00F72DD7"/>
    <w:rsid w:val="00F873DD"/>
    <w:rsid w:val="00FA1998"/>
    <w:rsid w:val="00FA6A06"/>
    <w:rsid w:val="00FA7B04"/>
    <w:rsid w:val="00FA7B82"/>
    <w:rsid w:val="00FD5C62"/>
    <w:rsid w:val="00FF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9A22"/>
  <w15:docId w15:val="{15E677D6-C4FB-4761-8647-79A6E284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3B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BFD"/>
    <w:rPr>
      <w:rFonts w:ascii="Segoe UI" w:hAnsi="Segoe UI" w:cs="Segoe UI"/>
      <w:sz w:val="18"/>
      <w:szCs w:val="18"/>
    </w:rPr>
  </w:style>
  <w:style w:type="paragraph" w:styleId="NormalWeb">
    <w:name w:val="Normal (Web)"/>
    <w:basedOn w:val="Normal"/>
    <w:uiPriority w:val="99"/>
    <w:semiHidden/>
    <w:unhideWhenUsed/>
    <w:rsid w:val="005E25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7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ELLIOTT</dc:creator>
  <cp:lastModifiedBy>LAURA ELLIOTT</cp:lastModifiedBy>
  <cp:revision>14</cp:revision>
  <dcterms:created xsi:type="dcterms:W3CDTF">2020-03-24T18:51:00Z</dcterms:created>
  <dcterms:modified xsi:type="dcterms:W3CDTF">2020-03-25T15:52:00Z</dcterms:modified>
</cp:coreProperties>
</file>